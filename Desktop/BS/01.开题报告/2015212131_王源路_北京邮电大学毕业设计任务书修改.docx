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1E499" w14:textId="77777777"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14:paraId="58EBC96D" w14:textId="77777777"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0"/>
        <w:gridCol w:w="175"/>
        <w:gridCol w:w="2097"/>
        <w:gridCol w:w="1057"/>
        <w:gridCol w:w="720"/>
        <w:gridCol w:w="1236"/>
        <w:gridCol w:w="1057"/>
        <w:gridCol w:w="1259"/>
      </w:tblGrid>
      <w:tr w:rsidR="004F0B62" w:rsidRPr="00982079" w14:paraId="5EE7C034" w14:textId="77777777" w:rsidTr="00470807">
        <w:trPr>
          <w:cantSplit/>
          <w:trHeight w:val="475"/>
        </w:trPr>
        <w:tc>
          <w:tcPr>
            <w:tcW w:w="1620" w:type="dxa"/>
            <w:vAlign w:val="center"/>
          </w:tcPr>
          <w:p w14:paraId="689B4093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14:paraId="27092969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25866B1A" w14:textId="77777777" w:rsidR="00A6795B" w:rsidRPr="00982079" w:rsidRDefault="00A6795B" w:rsidP="00470807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14:paraId="30C782A3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080" w:type="dxa"/>
            <w:vAlign w:val="center"/>
          </w:tcPr>
          <w:p w14:paraId="70EB77E9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14:paraId="1464178A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2015211601</w:t>
            </w:r>
          </w:p>
        </w:tc>
      </w:tr>
      <w:tr w:rsidR="004F0B62" w:rsidRPr="00982079" w14:paraId="09B80DE2" w14:textId="77777777" w:rsidTr="00470807">
        <w:tc>
          <w:tcPr>
            <w:tcW w:w="1620" w:type="dxa"/>
            <w:vAlign w:val="center"/>
          </w:tcPr>
          <w:p w14:paraId="7BC57822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14:paraId="619EAA1C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王源路</w:t>
            </w:r>
          </w:p>
        </w:tc>
        <w:tc>
          <w:tcPr>
            <w:tcW w:w="1080" w:type="dxa"/>
            <w:vAlign w:val="center"/>
          </w:tcPr>
          <w:p w14:paraId="1EF0D475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14:paraId="18134FA4" w14:textId="77777777" w:rsidR="00A6795B" w:rsidRPr="00982079" w:rsidRDefault="004F0B62" w:rsidP="00470807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2015212131</w:t>
            </w:r>
          </w:p>
        </w:tc>
        <w:tc>
          <w:tcPr>
            <w:tcW w:w="1080" w:type="dxa"/>
            <w:vAlign w:val="center"/>
          </w:tcPr>
          <w:p w14:paraId="37E316D4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14:paraId="1DEF8B19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F0B62" w:rsidRPr="00982079" w14:paraId="73D84B6F" w14:textId="77777777" w:rsidTr="00E2624A">
        <w:trPr>
          <w:trHeight w:val="790"/>
        </w:trPr>
        <w:tc>
          <w:tcPr>
            <w:tcW w:w="1620" w:type="dxa"/>
            <w:vAlign w:val="center"/>
          </w:tcPr>
          <w:p w14:paraId="74F95BBC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14:paraId="1D4123D3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柳杨</w:t>
            </w:r>
          </w:p>
        </w:tc>
        <w:tc>
          <w:tcPr>
            <w:tcW w:w="1080" w:type="dxa"/>
            <w:vAlign w:val="center"/>
          </w:tcPr>
          <w:p w14:paraId="6708181D" w14:textId="77777777" w:rsidR="00A6795B" w:rsidRPr="00982079" w:rsidRDefault="00A6795B" w:rsidP="00470807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14:paraId="3C91EECC" w14:textId="77777777" w:rsidR="00A6795B" w:rsidRPr="00982079" w:rsidRDefault="004F0B62" w:rsidP="00470807">
            <w:pPr>
              <w:spacing w:line="360" w:lineRule="auto"/>
              <w:jc w:val="center"/>
            </w:pPr>
            <w:r w:rsidRPr="004F0B62"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4582CEEB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14:paraId="4648D9CC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A6795B" w:rsidRPr="00982079" w14:paraId="462EF47A" w14:textId="77777777" w:rsidTr="00470807">
        <w:trPr>
          <w:trHeight w:val="233"/>
        </w:trPr>
        <w:tc>
          <w:tcPr>
            <w:tcW w:w="1620" w:type="dxa"/>
            <w:vMerge w:val="restart"/>
            <w:vAlign w:val="center"/>
          </w:tcPr>
          <w:p w14:paraId="4BD2E9D8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14:paraId="7561DB82" w14:textId="77777777"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4F0B62" w:rsidRPr="004F0B62">
              <w:rPr>
                <w:rFonts w:hint="eastAsia"/>
                <w:sz w:val="18"/>
                <w:szCs w:val="18"/>
              </w:rPr>
              <w:t>基于人脸姿态估计的变装</w:t>
            </w:r>
            <w:r w:rsidR="004F0B62" w:rsidRPr="004F0B62">
              <w:rPr>
                <w:sz w:val="18"/>
                <w:szCs w:val="18"/>
              </w:rPr>
              <w:t>App</w:t>
            </w:r>
          </w:p>
        </w:tc>
      </w:tr>
      <w:tr w:rsidR="00A6795B" w:rsidRPr="00982079" w14:paraId="4C1D681E" w14:textId="77777777" w:rsidTr="00470807">
        <w:trPr>
          <w:trHeight w:val="232"/>
        </w:trPr>
        <w:tc>
          <w:tcPr>
            <w:tcW w:w="1620" w:type="dxa"/>
            <w:vMerge/>
            <w:vAlign w:val="center"/>
          </w:tcPr>
          <w:p w14:paraId="1265B5AE" w14:textId="77777777"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14:paraId="62F78104" w14:textId="55696E3C" w:rsidR="00A6795B" w:rsidRPr="000967E8" w:rsidRDefault="00A6795B" w:rsidP="00E2624A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E2624A" w:rsidRPr="00A37959">
              <w:rPr>
                <w:sz w:val="18"/>
                <w:szCs w:val="18"/>
              </w:rPr>
              <w:t>Decorating Application</w:t>
            </w:r>
            <w:r w:rsidR="00E2624A">
              <w:rPr>
                <w:rFonts w:hint="eastAsia"/>
                <w:sz w:val="18"/>
                <w:szCs w:val="18"/>
              </w:rPr>
              <w:t xml:space="preserve"> based on </w:t>
            </w:r>
            <w:r w:rsidR="00E2624A" w:rsidRPr="00A37959">
              <w:rPr>
                <w:sz w:val="18"/>
                <w:szCs w:val="18"/>
              </w:rPr>
              <w:t xml:space="preserve">Face Pose </w:t>
            </w:r>
            <w:r w:rsidR="00E2624A">
              <w:rPr>
                <w:rFonts w:hint="eastAsia"/>
                <w:sz w:val="18"/>
                <w:szCs w:val="18"/>
              </w:rPr>
              <w:t>E</w:t>
            </w:r>
            <w:r w:rsidR="00E2624A">
              <w:rPr>
                <w:sz w:val="18"/>
                <w:szCs w:val="18"/>
              </w:rPr>
              <w:t>stima</w:t>
            </w:r>
            <w:r w:rsidR="00E2624A" w:rsidRPr="00A37959">
              <w:rPr>
                <w:sz w:val="18"/>
                <w:szCs w:val="18"/>
              </w:rPr>
              <w:t>tion</w:t>
            </w:r>
          </w:p>
        </w:tc>
      </w:tr>
      <w:tr w:rsidR="00A6795B" w:rsidRPr="00982079" w14:paraId="0417058C" w14:textId="77777777" w:rsidTr="00470807">
        <w:trPr>
          <w:trHeight w:val="599"/>
        </w:trPr>
        <w:tc>
          <w:tcPr>
            <w:tcW w:w="1620" w:type="dxa"/>
            <w:vAlign w:val="center"/>
          </w:tcPr>
          <w:p w14:paraId="1F3035CB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14:paraId="178C7FFF" w14:textId="77777777"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="00A37959">
              <w:rPr>
                <w:rFonts w:ascii="宋体" w:hAnsi="宋体" w:hint="eastAsia"/>
              </w:rPr>
              <w:sym w:font="Wingdings 2" w:char="F052"/>
            </w:r>
            <w:r w:rsidRPr="0098207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14:paraId="4AAA80B0" w14:textId="77777777" w:rsidTr="00470807">
        <w:trPr>
          <w:trHeight w:val="335"/>
        </w:trPr>
        <w:tc>
          <w:tcPr>
            <w:tcW w:w="1620" w:type="dxa"/>
            <w:vMerge w:val="restart"/>
            <w:vAlign w:val="center"/>
          </w:tcPr>
          <w:p w14:paraId="023C9046" w14:textId="77777777"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14:paraId="68777AAF" w14:textId="77777777"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="00A37959">
              <w:rPr>
                <w:rFonts w:ascii="宋体" w:hAnsi="宋体" w:hint="eastAsia"/>
              </w:rPr>
              <w:sym w:font="Wingdings 2" w:char="F052"/>
            </w:r>
          </w:p>
        </w:tc>
      </w:tr>
      <w:tr w:rsidR="00C22D7C" w:rsidRPr="00982079" w14:paraId="680D0CE9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0A17CD1D" w14:textId="77777777" w:rsidR="00C22D7C" w:rsidRPr="00982079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4E247799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C22D7C" w:rsidRPr="00982079" w14:paraId="65128418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57B528CD" w14:textId="77777777" w:rsidR="00C22D7C" w:rsidRPr="00C22D7C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5BEB185D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14:paraId="169E160C" w14:textId="77777777" w:rsidTr="00942194">
        <w:trPr>
          <w:trHeight w:val="1811"/>
        </w:trPr>
        <w:tc>
          <w:tcPr>
            <w:tcW w:w="9181" w:type="dxa"/>
            <w:gridSpan w:val="8"/>
          </w:tcPr>
          <w:p w14:paraId="1143A185" w14:textId="6A9838CA" w:rsidR="008E070A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14:paraId="5580B585" w14:textId="1592F3CF" w:rsidR="008975AB" w:rsidRDefault="001A68D1" w:rsidP="00470807">
            <w:pPr>
              <w:spacing w:line="360" w:lineRule="atLeast"/>
            </w:pPr>
            <w:r>
              <w:rPr>
                <w:rFonts w:hint="eastAsia"/>
              </w:rPr>
              <w:t>本课</w:t>
            </w:r>
            <w:r w:rsidR="008026A5">
              <w:rPr>
                <w:rFonts w:hint="eastAsia"/>
              </w:rPr>
              <w:t>题需</w:t>
            </w:r>
            <w:r w:rsidR="00D028AB" w:rsidRPr="00D028AB">
              <w:rPr>
                <w:rFonts w:hint="eastAsia"/>
              </w:rPr>
              <w:t>开发一款</w:t>
            </w:r>
            <w:r w:rsidR="008026A5">
              <w:rPr>
                <w:rFonts w:hint="eastAsia"/>
              </w:rPr>
              <w:t>基于人脸姿态估计算法的</w:t>
            </w:r>
            <w:r w:rsidR="00D028AB" w:rsidRPr="00D028AB">
              <w:rPr>
                <w:rFonts w:hint="eastAsia"/>
              </w:rPr>
              <w:t>人脸变装应用。</w:t>
            </w:r>
            <w:r w:rsidR="008975AB">
              <w:rPr>
                <w:rFonts w:hint="eastAsia"/>
              </w:rPr>
              <w:t>其中</w:t>
            </w:r>
            <w:r w:rsidR="00D028AB" w:rsidRPr="00D028AB">
              <w:rPr>
                <w:rFonts w:hint="eastAsia"/>
              </w:rPr>
              <w:t>需要完成的主要功能有：</w:t>
            </w:r>
          </w:p>
          <w:p w14:paraId="6D42CB38" w14:textId="2EABCD74" w:rsidR="008975A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）实现人脸特征点检测：</w:t>
            </w:r>
          </w:p>
          <w:p w14:paraId="04C78965" w14:textId="6755200A" w:rsidR="008E070A" w:rsidRPr="008E070A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计算出给定图像的人脸区域，并通过人脸特征点检测，返回各特征点位置信息，以确定五官的具体位置，实现对人脸轮廓较为完整的描述。</w:t>
            </w:r>
          </w:p>
          <w:p w14:paraId="2CFB6470" w14:textId="5C5A9DA8" w:rsidR="008975A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）根据特征点检测结果估计人脸姿态：</w:t>
            </w:r>
          </w:p>
          <w:p w14:paraId="4DB1786D" w14:textId="0551FDB4" w:rsidR="008E070A" w:rsidRPr="008E070A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获得脸部朝向的角度信息，</w:t>
            </w:r>
            <w:r>
              <w:rPr>
                <w:rFonts w:hint="eastAsia"/>
                <w:kern w:val="0"/>
              </w:rPr>
              <w:t>利用图像中人脸特征点的位置估计人脸旋转平移程度。</w:t>
            </w:r>
          </w:p>
          <w:p w14:paraId="363B7B5A" w14:textId="6DE90C87" w:rsidR="00A6795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）完成饰品模型的叠加：</w:t>
            </w:r>
          </w:p>
          <w:p w14:paraId="43772129" w14:textId="597874B9" w:rsidR="008E070A" w:rsidRPr="008E070A" w:rsidRDefault="008E070A" w:rsidP="008E070A">
            <w:pPr>
              <w:spacing w:line="288" w:lineRule="auto"/>
              <w:ind w:firstLineChars="200" w:firstLine="420"/>
              <w:rPr>
                <w:ins w:id="1" w:author="Iris Wang" w:date="2019-01-07T11:03:00Z"/>
                <w:kern w:val="0"/>
              </w:rPr>
            </w:pPr>
            <w:r w:rsidRPr="008E070A">
              <w:rPr>
                <w:rFonts w:hint="eastAsia"/>
                <w:kern w:val="0"/>
              </w:rPr>
              <w:t>明确装饰品和人脸特征点的对应关系，利用估计出的姿态在图像上正确地叠加各种装饰品，实现装饰品随人脸姿态改变而实时变换的效果。</w:t>
            </w:r>
            <w:bookmarkStart w:id="2" w:name="_GoBack"/>
            <w:bookmarkEnd w:id="2"/>
          </w:p>
          <w:p w14:paraId="18AF7E84" w14:textId="20E48001" w:rsidR="008E070A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）设计一款手机</w:t>
            </w:r>
            <w:r>
              <w:rPr>
                <w:rFonts w:hint="eastAsia"/>
              </w:rPr>
              <w:t>App</w:t>
            </w:r>
          </w:p>
          <w:p w14:paraId="6667575E" w14:textId="77777777" w:rsidR="008E070A" w:rsidRPr="008E070A" w:rsidRDefault="008E070A" w:rsidP="00E2624A">
            <w:pPr>
              <w:spacing w:line="288" w:lineRule="auto"/>
              <w:ind w:firstLineChars="200" w:firstLine="420"/>
              <w:rPr>
                <w:ins w:id="3" w:author="Iris Wang" w:date="2019-01-07T11:03:00Z"/>
                <w:kern w:val="0"/>
              </w:rPr>
            </w:pPr>
            <w:r w:rsidRPr="008E070A">
              <w:rPr>
                <w:rFonts w:hint="eastAsia"/>
                <w:kern w:val="0"/>
              </w:rPr>
              <w:t>设计一款基于人脸姿态估计的变装</w:t>
            </w:r>
            <w:r w:rsidRPr="008E070A">
              <w:rPr>
                <w:rFonts w:hint="eastAsia"/>
                <w:kern w:val="0"/>
              </w:rPr>
              <w:t>App</w:t>
            </w:r>
            <w:r w:rsidRPr="008E070A">
              <w:rPr>
                <w:rFonts w:hint="eastAsia"/>
                <w:kern w:val="0"/>
              </w:rPr>
              <w:t>，用户拍照时可挑选装饰品，实现人脸的美化效果。</w:t>
            </w:r>
          </w:p>
          <w:p w14:paraId="7553457F" w14:textId="471E3CAE" w:rsidR="00814129" w:rsidRPr="004E519A" w:rsidRDefault="004E519A" w:rsidP="004E519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本课题旨在，</w:t>
            </w:r>
            <w:r w:rsidR="00814129" w:rsidRPr="00814129">
              <w:rPr>
                <w:rFonts w:hint="eastAsia"/>
                <w:kern w:val="0"/>
              </w:rPr>
              <w:t>利用手机摄像头的视频流</w:t>
            </w:r>
            <w:r>
              <w:rPr>
                <w:rFonts w:hint="eastAsia"/>
                <w:kern w:val="0"/>
              </w:rPr>
              <w:t>作为图像来源，对图像中人脸</w:t>
            </w:r>
            <w:r w:rsidR="00814129" w:rsidRPr="00814129">
              <w:rPr>
                <w:rFonts w:hint="eastAsia"/>
                <w:kern w:val="0"/>
              </w:rPr>
              <w:t>特征点</w:t>
            </w:r>
            <w:r>
              <w:rPr>
                <w:rFonts w:hint="eastAsia"/>
                <w:kern w:val="0"/>
              </w:rPr>
              <w:t>进行</w:t>
            </w:r>
            <w:r w:rsidR="00814129" w:rsidRPr="00814129">
              <w:rPr>
                <w:rFonts w:hint="eastAsia"/>
                <w:kern w:val="0"/>
              </w:rPr>
              <w:t>定位，获取人脸姿态</w:t>
            </w:r>
            <w:r>
              <w:rPr>
                <w:rFonts w:hint="eastAsia"/>
                <w:kern w:val="0"/>
              </w:rPr>
              <w:t>信息，</w:t>
            </w:r>
            <w:r w:rsidR="00814129" w:rsidRPr="00814129">
              <w:rPr>
                <w:rFonts w:hint="eastAsia"/>
                <w:kern w:val="0"/>
              </w:rPr>
              <w:t>并将当前姿态应用到装饰品上，叠加在图像中</w:t>
            </w:r>
            <w:r>
              <w:rPr>
                <w:rFonts w:hint="eastAsia"/>
                <w:kern w:val="0"/>
              </w:rPr>
              <w:t>，实现人脸</w:t>
            </w:r>
            <w:r w:rsidR="00814129" w:rsidRPr="00814129">
              <w:rPr>
                <w:rFonts w:hint="eastAsia"/>
                <w:kern w:val="0"/>
              </w:rPr>
              <w:t>的变装效果。</w:t>
            </w:r>
          </w:p>
        </w:tc>
      </w:tr>
      <w:tr w:rsidR="00A6795B" w:rsidRPr="00982079" w14:paraId="1EED5345" w14:textId="77777777" w:rsidTr="00942194">
        <w:tc>
          <w:tcPr>
            <w:tcW w:w="9181" w:type="dxa"/>
            <w:gridSpan w:val="8"/>
          </w:tcPr>
          <w:p w14:paraId="76949193" w14:textId="3CA1B6A1" w:rsidR="008975A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14:paraId="56202CB2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本课题旨在设计一款基于人脸姿态估计的变装</w:t>
            </w:r>
            <w:r w:rsidRPr="00814129">
              <w:rPr>
                <w:rFonts w:hint="eastAsia"/>
                <w:kern w:val="0"/>
              </w:rPr>
              <w:t>App</w:t>
            </w:r>
            <w:r w:rsidRPr="00814129">
              <w:rPr>
                <w:rFonts w:hint="eastAsia"/>
                <w:kern w:val="0"/>
              </w:rPr>
              <w:t>，可以实现饰品与人脸实时匹配的效果，以达到人脸美化变装的目的。可以将其主要研究内容分为四大部分：人脸特征点检测、人脸姿态估计、饰品模型叠加、手机</w:t>
            </w:r>
            <w:r w:rsidRPr="00814129">
              <w:rPr>
                <w:rFonts w:hint="eastAsia"/>
                <w:kern w:val="0"/>
              </w:rPr>
              <w:t xml:space="preserve"> APP </w:t>
            </w:r>
            <w:r w:rsidRPr="00814129">
              <w:rPr>
                <w:rFonts w:hint="eastAsia"/>
                <w:kern w:val="0"/>
              </w:rPr>
              <w:t>实现，具体内容如下：</w:t>
            </w:r>
            <w:r w:rsidRPr="00814129">
              <w:rPr>
                <w:rFonts w:hint="eastAsia"/>
                <w:kern w:val="0"/>
              </w:rPr>
              <w:t xml:space="preserve"> </w:t>
            </w:r>
          </w:p>
          <w:p w14:paraId="2B5F8414" w14:textId="1640A7EB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人脸特征点检测</w:t>
            </w:r>
          </w:p>
          <w:p w14:paraId="2AA16BC4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一般而言，对物体轮廓的描述既可以基于曲线进行，也可以基于关键位置的特征点进行，即通过特征点坐标序列描述轮廓位置。二者相比，轮廓的曲线描述更为直观，但是具体到人脸轮廓上，</w:t>
            </w:r>
            <w:r w:rsidRPr="00814129">
              <w:rPr>
                <w:rFonts w:hint="eastAsia"/>
                <w:kern w:val="0"/>
              </w:rPr>
              <w:lastRenderedPageBreak/>
              <w:t>曲线描述无法突出轮廓中的重点位置，故需利用特征点进行更为精细的定位，找到人脸上关键的五官，如鼻子、眼角、瞳孔、嘴巴等，为后续的处理做准备。</w:t>
            </w:r>
          </w:p>
          <w:p w14:paraId="0DAFFF78" w14:textId="69B7E574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人脸姿态估计</w:t>
            </w:r>
          </w:p>
          <w:p w14:paraId="37906BA6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人脸姿态估计，即给定一张人脸图像，确定其姿态。具体可包含：上下翻转、左右翻转、平面内旋转的角度信息。在本课题中，视频流作为图像来源，人脸姿态会实时发生改变。为实现人脸装饰实时变换效果，需要利用已检测出的人脸特征点位置，通过仿射变换，与标准位置进行比照，获得脸部朝向的角度信息，以估计出人脸的旋转平移程度。</w:t>
            </w:r>
          </w:p>
          <w:p w14:paraId="3A7E91E0" w14:textId="14C7EF50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饰品模型叠加</w:t>
            </w:r>
          </w:p>
          <w:p w14:paraId="7D7B9E2F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由于人脸姿态会实时变化，为达到装饰品与人脸的准确贴合，需要对饰品模型进行相应的变换。首先，设计多款饰品模型，并明确不同的饰品和人脸特征点的对应关系。其次，估计人脸实时姿态，通过仿射变换，将该姿态应用到装饰品上，并叠加在图像上，以实现饰品模型的叠加。</w:t>
            </w:r>
          </w:p>
          <w:p w14:paraId="1DEAEDFA" w14:textId="667EC78A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4</w:t>
            </w:r>
            <w:r w:rsidRPr="00814129"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手机</w:t>
            </w:r>
            <w:r>
              <w:rPr>
                <w:rFonts w:hint="eastAsia"/>
                <w:kern w:val="0"/>
              </w:rPr>
              <w:t>App</w:t>
            </w:r>
            <w:r>
              <w:rPr>
                <w:rFonts w:hint="eastAsia"/>
                <w:kern w:val="0"/>
              </w:rPr>
              <w:t>实现</w:t>
            </w:r>
            <w:r w:rsidRPr="00814129">
              <w:rPr>
                <w:rFonts w:hint="eastAsia"/>
                <w:kern w:val="0"/>
              </w:rPr>
              <w:t xml:space="preserve"> </w:t>
            </w:r>
          </w:p>
          <w:p w14:paraId="777D59DC" w14:textId="1FAF1FC7" w:rsidR="00942194" w:rsidRPr="008975AB" w:rsidRDefault="00B104DD" w:rsidP="00B104DD">
            <w:pPr>
              <w:spacing w:line="288" w:lineRule="auto"/>
              <w:ind w:firstLineChars="200" w:firstLine="420"/>
              <w:rPr>
                <w:kern w:val="0"/>
              </w:rPr>
            </w:pPr>
            <w:r w:rsidRPr="00B104DD">
              <w:rPr>
                <w:rFonts w:hint="eastAsia"/>
                <w:kern w:val="0"/>
              </w:rPr>
              <w:t>基于</w:t>
            </w:r>
            <w:r w:rsidRPr="00B104DD">
              <w:rPr>
                <w:rFonts w:hint="eastAsia"/>
                <w:kern w:val="0"/>
              </w:rPr>
              <w:t>Android</w:t>
            </w:r>
            <w:r w:rsidRPr="00B104DD">
              <w:rPr>
                <w:rFonts w:hint="eastAsia"/>
                <w:kern w:val="0"/>
              </w:rPr>
              <w:t>进行开发，通过人脸姿态估计，设计一款具有交互性、易用性的人脸变装</w:t>
            </w:r>
            <w:r w:rsidRPr="00B104DD">
              <w:rPr>
                <w:rFonts w:hint="eastAsia"/>
                <w:kern w:val="0"/>
              </w:rPr>
              <w:t>App</w:t>
            </w:r>
            <w:r w:rsidRPr="00B104DD">
              <w:rPr>
                <w:rFonts w:hint="eastAsia"/>
                <w:kern w:val="0"/>
              </w:rPr>
              <w:t>。</w:t>
            </w:r>
            <w:r w:rsidRPr="00B104DD">
              <w:rPr>
                <w:rFonts w:hint="eastAsia"/>
                <w:kern w:val="0"/>
              </w:rPr>
              <w:t>App</w:t>
            </w:r>
            <w:r w:rsidRPr="00B104DD">
              <w:rPr>
                <w:rFonts w:hint="eastAsia"/>
                <w:kern w:val="0"/>
              </w:rPr>
              <w:t>利用手机摄像头的视频流作为图像来源，通过用户触摸屏幕切换饰品，完成饰品与人脸的叠加，达到变装美化的效果。</w:t>
            </w:r>
          </w:p>
        </w:tc>
      </w:tr>
      <w:tr w:rsidR="00A6795B" w:rsidRPr="00982079" w14:paraId="30E97249" w14:textId="77777777" w:rsidTr="00B104DD">
        <w:trPr>
          <w:trHeight w:val="3963"/>
        </w:trPr>
        <w:tc>
          <w:tcPr>
            <w:tcW w:w="9181" w:type="dxa"/>
            <w:gridSpan w:val="8"/>
          </w:tcPr>
          <w:p w14:paraId="11A04BC5" w14:textId="58E4A9D9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lastRenderedPageBreak/>
              <w:t>主要参考文献：</w:t>
            </w:r>
          </w:p>
          <w:p w14:paraId="351BAA9D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[1]</w:t>
            </w:r>
            <w:r w:rsidRPr="00BC0875">
              <w:rPr>
                <w:rFonts w:hint="eastAsia"/>
                <w:kern w:val="0"/>
                <w:sz w:val="20"/>
                <w:szCs w:val="18"/>
              </w:rPr>
              <w:t>刘治中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BC0875">
              <w:rPr>
                <w:rFonts w:hint="eastAsia"/>
                <w:kern w:val="0"/>
                <w:sz w:val="20"/>
                <w:szCs w:val="18"/>
              </w:rPr>
              <w:t>人脸特征点定位及应用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>
              <w:rPr>
                <w:rFonts w:hint="eastAsia"/>
                <w:kern w:val="0"/>
                <w:sz w:val="20"/>
                <w:szCs w:val="18"/>
              </w:rPr>
              <w:t>北京邮电大学</w:t>
            </w:r>
            <w:r>
              <w:rPr>
                <w:rFonts w:hint="eastAsia"/>
                <w:kern w:val="0"/>
                <w:sz w:val="20"/>
                <w:szCs w:val="18"/>
              </w:rPr>
              <w:t>.2017</w:t>
            </w:r>
          </w:p>
          <w:p w14:paraId="016D091A" w14:textId="77777777" w:rsidR="004E519A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</w:t>
            </w:r>
            <w:r>
              <w:rPr>
                <w:rFonts w:hint="eastAsia"/>
                <w:kern w:val="0"/>
                <w:sz w:val="20"/>
                <w:szCs w:val="18"/>
              </w:rPr>
              <w:t>2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]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proofErr w:type="spellStart"/>
            <w:r w:rsidRPr="00BC0875">
              <w:rPr>
                <w:kern w:val="0"/>
                <w:sz w:val="20"/>
                <w:szCs w:val="18"/>
              </w:rPr>
              <w:t>Erjin</w:t>
            </w:r>
            <w:proofErr w:type="spellEnd"/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BC0875">
              <w:rPr>
                <w:kern w:val="0"/>
                <w:sz w:val="20"/>
                <w:szCs w:val="18"/>
              </w:rPr>
              <w:t>Zhou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proofErr w:type="spellStart"/>
            <w:r>
              <w:rPr>
                <w:kern w:val="0"/>
                <w:sz w:val="20"/>
                <w:szCs w:val="18"/>
              </w:rPr>
              <w:t>Haoqiang</w:t>
            </w:r>
            <w:proofErr w:type="spellEnd"/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Fan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proofErr w:type="spellStart"/>
            <w:r>
              <w:rPr>
                <w:kern w:val="0"/>
                <w:sz w:val="20"/>
                <w:szCs w:val="18"/>
              </w:rPr>
              <w:t>Zhimin</w:t>
            </w:r>
            <w:proofErr w:type="spellEnd"/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Cao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proofErr w:type="spellStart"/>
            <w:r>
              <w:rPr>
                <w:kern w:val="0"/>
                <w:sz w:val="20"/>
                <w:szCs w:val="18"/>
              </w:rPr>
              <w:t>Yuning</w:t>
            </w:r>
            <w:proofErr w:type="spellEnd"/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Jiang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r w:rsidRPr="00BC0875">
              <w:rPr>
                <w:kern w:val="0"/>
                <w:sz w:val="20"/>
                <w:szCs w:val="18"/>
              </w:rPr>
              <w:t>Qi Yin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. 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Extensive Facial Landmark Localization </w:t>
            </w:r>
          </w:p>
          <w:p w14:paraId="4F02E989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with Coarse to fine Convolutional Network Cascade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A93305">
              <w:rPr>
                <w:kern w:val="0"/>
                <w:sz w:val="20"/>
                <w:szCs w:val="18"/>
              </w:rPr>
              <w:t>IEEE International Conference on Computer Vision Workshops</w:t>
            </w:r>
            <w:r>
              <w:rPr>
                <w:rFonts w:hint="eastAsia"/>
                <w:kern w:val="0"/>
                <w:sz w:val="20"/>
                <w:szCs w:val="18"/>
              </w:rPr>
              <w:t>. 2013</w:t>
            </w:r>
          </w:p>
          <w:p w14:paraId="3DC6045D" w14:textId="77777777" w:rsidR="004E519A" w:rsidRPr="00F56A46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[3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]</w:t>
            </w:r>
            <w:r w:rsidRPr="004B25A1">
              <w:rPr>
                <w:kern w:val="0"/>
                <w:sz w:val="20"/>
                <w:szCs w:val="18"/>
              </w:rPr>
              <w:t xml:space="preserve"> </w:t>
            </w:r>
            <w:proofErr w:type="spellStart"/>
            <w:r w:rsidRPr="00F56A46">
              <w:rPr>
                <w:kern w:val="0"/>
                <w:sz w:val="20"/>
                <w:szCs w:val="18"/>
              </w:rPr>
              <w:t>S</w:t>
            </w:r>
            <w:r>
              <w:rPr>
                <w:rFonts w:hint="eastAsia"/>
                <w:kern w:val="0"/>
                <w:sz w:val="20"/>
                <w:szCs w:val="18"/>
              </w:rPr>
              <w:t>haoqing</w:t>
            </w:r>
            <w:proofErr w:type="spellEnd"/>
            <w:r w:rsidRPr="00F56A46">
              <w:rPr>
                <w:kern w:val="0"/>
                <w:sz w:val="20"/>
                <w:szCs w:val="18"/>
              </w:rPr>
              <w:t xml:space="preserve"> Ren, </w:t>
            </w:r>
            <w:proofErr w:type="spellStart"/>
            <w:r w:rsidRPr="00F56A46">
              <w:rPr>
                <w:kern w:val="0"/>
                <w:sz w:val="20"/>
                <w:szCs w:val="18"/>
              </w:rPr>
              <w:t>X</w:t>
            </w:r>
            <w:r>
              <w:rPr>
                <w:rFonts w:hint="eastAsia"/>
                <w:kern w:val="0"/>
                <w:sz w:val="20"/>
                <w:szCs w:val="18"/>
              </w:rPr>
              <w:t>udong</w:t>
            </w:r>
            <w:proofErr w:type="spellEnd"/>
            <w:r w:rsidRPr="00F56A46">
              <w:rPr>
                <w:kern w:val="0"/>
                <w:sz w:val="20"/>
                <w:szCs w:val="18"/>
              </w:rPr>
              <w:t xml:space="preserve"> Cao, </w:t>
            </w:r>
            <w:proofErr w:type="spellStart"/>
            <w:r w:rsidRPr="00F56A46">
              <w:rPr>
                <w:kern w:val="0"/>
                <w:sz w:val="20"/>
                <w:szCs w:val="18"/>
              </w:rPr>
              <w:t>Y</w:t>
            </w:r>
            <w:r>
              <w:rPr>
                <w:rFonts w:hint="eastAsia"/>
                <w:kern w:val="0"/>
                <w:sz w:val="20"/>
                <w:szCs w:val="18"/>
              </w:rPr>
              <w:t>ichen</w:t>
            </w:r>
            <w:proofErr w:type="spellEnd"/>
            <w:r w:rsidRPr="00F56A46">
              <w:rPr>
                <w:kern w:val="0"/>
                <w:sz w:val="20"/>
                <w:szCs w:val="18"/>
              </w:rPr>
              <w:t xml:space="preserve"> Wei, J</w:t>
            </w:r>
            <w:r>
              <w:rPr>
                <w:rFonts w:hint="eastAsia"/>
                <w:kern w:val="0"/>
                <w:sz w:val="20"/>
                <w:szCs w:val="18"/>
              </w:rPr>
              <w:t>ian</w:t>
            </w:r>
            <w:r w:rsidRPr="00F56A46">
              <w:rPr>
                <w:kern w:val="0"/>
                <w:sz w:val="20"/>
                <w:szCs w:val="18"/>
              </w:rPr>
              <w:t xml:space="preserve"> Sun. Face alignment at 3000 fps via regressing local binary features</w:t>
            </w:r>
            <w:r>
              <w:rPr>
                <w:rFonts w:hint="eastAsia"/>
                <w:kern w:val="0"/>
                <w:sz w:val="20"/>
                <w:szCs w:val="18"/>
              </w:rPr>
              <w:t>[J].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CVPR.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2014</w:t>
            </w:r>
          </w:p>
          <w:p w14:paraId="70A22FAF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[4]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proofErr w:type="spellStart"/>
            <w:r w:rsidRPr="004E519A">
              <w:rPr>
                <w:rFonts w:hint="eastAsia"/>
                <w:kern w:val="0"/>
                <w:sz w:val="20"/>
                <w:szCs w:val="18"/>
              </w:rPr>
              <w:t>Tadas</w:t>
            </w:r>
            <w:proofErr w:type="spellEnd"/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proofErr w:type="spellStart"/>
            <w:r w:rsidRPr="004E519A">
              <w:rPr>
                <w:rFonts w:hint="eastAsia"/>
                <w:kern w:val="0"/>
                <w:sz w:val="20"/>
                <w:szCs w:val="18"/>
              </w:rPr>
              <w:t>Baltrusaitis</w:t>
            </w:r>
            <w:proofErr w:type="spellEnd"/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, Peter Robinson, Louis-Philippe </w:t>
            </w:r>
            <w:proofErr w:type="spellStart"/>
            <w:r w:rsidRPr="004E519A">
              <w:rPr>
                <w:rFonts w:hint="eastAsia"/>
                <w:kern w:val="0"/>
                <w:sz w:val="20"/>
                <w:szCs w:val="18"/>
              </w:rPr>
              <w:t>Morency</w:t>
            </w:r>
            <w:proofErr w:type="spellEnd"/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. </w:t>
            </w:r>
            <w:r w:rsidRPr="004E519A">
              <w:rPr>
                <w:kern w:val="0"/>
                <w:sz w:val="20"/>
                <w:szCs w:val="18"/>
              </w:rPr>
              <w:t>Constrained Local Neural Fields for Robust Facial Landmark Detection in the Wild</w:t>
            </w:r>
            <w:r>
              <w:rPr>
                <w:rFonts w:hint="eastAsia"/>
                <w:kern w:val="0"/>
                <w:sz w:val="20"/>
                <w:szCs w:val="18"/>
              </w:rPr>
              <w:t>[J]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. </w:t>
            </w:r>
            <w:r w:rsidRPr="004E519A">
              <w:rPr>
                <w:kern w:val="0"/>
                <w:sz w:val="20"/>
                <w:szCs w:val="18"/>
              </w:rPr>
              <w:t>ICCVW.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4E519A">
              <w:rPr>
                <w:kern w:val="0"/>
                <w:sz w:val="20"/>
                <w:szCs w:val="18"/>
              </w:rPr>
              <w:t>2013</w:t>
            </w:r>
          </w:p>
          <w:p w14:paraId="190C4CDB" w14:textId="069E547B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[5]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18"/>
              </w:rPr>
              <w:t>Xudong</w:t>
            </w:r>
            <w:proofErr w:type="spellEnd"/>
            <w:r>
              <w:rPr>
                <w:kern w:val="0"/>
                <w:sz w:val="20"/>
                <w:szCs w:val="18"/>
              </w:rPr>
              <w:t xml:space="preserve"> Cao, </w:t>
            </w:r>
            <w:proofErr w:type="spellStart"/>
            <w:r>
              <w:rPr>
                <w:kern w:val="0"/>
                <w:sz w:val="20"/>
                <w:szCs w:val="18"/>
              </w:rPr>
              <w:t>Yichen</w:t>
            </w:r>
            <w:proofErr w:type="spellEnd"/>
            <w:r>
              <w:rPr>
                <w:kern w:val="0"/>
                <w:sz w:val="20"/>
                <w:szCs w:val="18"/>
              </w:rPr>
              <w:t xml:space="preserve"> Wei, Fang Wen, J</w:t>
            </w:r>
            <w:r w:rsidRPr="008044FE">
              <w:rPr>
                <w:kern w:val="0"/>
                <w:sz w:val="20"/>
                <w:szCs w:val="18"/>
              </w:rPr>
              <w:t xml:space="preserve"> Sun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r w:rsidRPr="008044FE">
              <w:rPr>
                <w:kern w:val="0"/>
                <w:sz w:val="20"/>
                <w:szCs w:val="18"/>
              </w:rPr>
              <w:t>Face Alignment by Explicit Shape Regression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8044FE">
              <w:rPr>
                <w:kern w:val="0"/>
                <w:sz w:val="20"/>
                <w:szCs w:val="18"/>
              </w:rPr>
              <w:t>CVPR.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2012</w:t>
            </w:r>
          </w:p>
          <w:p w14:paraId="6328D7BE" w14:textId="07ED1FD7" w:rsidR="00814129" w:rsidRPr="00173C73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[6]</w:t>
            </w:r>
            <w:r w:rsidRPr="00A93305">
              <w:rPr>
                <w:kern w:val="0"/>
                <w:sz w:val="20"/>
                <w:szCs w:val="18"/>
              </w:rPr>
              <w:t xml:space="preserve"> </w:t>
            </w:r>
            <w:proofErr w:type="spellStart"/>
            <w:r w:rsidRPr="00A93305">
              <w:rPr>
                <w:kern w:val="0"/>
                <w:sz w:val="20"/>
                <w:szCs w:val="18"/>
              </w:rPr>
              <w:t>Zhanpeng</w:t>
            </w:r>
            <w:proofErr w:type="spellEnd"/>
            <w:r w:rsidRPr="00A93305">
              <w:rPr>
                <w:kern w:val="0"/>
                <w:sz w:val="20"/>
                <w:szCs w:val="18"/>
              </w:rPr>
              <w:t xml:space="preserve"> Zhang, Ping Luo, Chen Change Loy, </w:t>
            </w:r>
            <w:proofErr w:type="spellStart"/>
            <w:r w:rsidRPr="00A93305">
              <w:rPr>
                <w:kern w:val="0"/>
                <w:sz w:val="20"/>
                <w:szCs w:val="18"/>
              </w:rPr>
              <w:t>Xiaoou</w:t>
            </w:r>
            <w:proofErr w:type="spellEnd"/>
            <w:r w:rsidRPr="00A93305">
              <w:rPr>
                <w:kern w:val="0"/>
                <w:sz w:val="20"/>
                <w:szCs w:val="18"/>
              </w:rPr>
              <w:t xml:space="preserve"> Tang</w:t>
            </w:r>
            <w:r>
              <w:rPr>
                <w:kern w:val="0"/>
                <w:sz w:val="20"/>
                <w:szCs w:val="18"/>
              </w:rPr>
              <w:t>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Facial Landmark Detection by Deep Multi-</w:t>
            </w:r>
            <w:proofErr w:type="gramStart"/>
            <w:r w:rsidRPr="004B25A1">
              <w:rPr>
                <w:rFonts w:hint="eastAsia"/>
                <w:kern w:val="0"/>
                <w:sz w:val="20"/>
                <w:szCs w:val="18"/>
              </w:rPr>
              <w:t>task</w:t>
            </w:r>
            <w:proofErr w:type="gramEnd"/>
            <w:r w:rsidRPr="004B25A1">
              <w:rPr>
                <w:rFonts w:hint="eastAsia"/>
                <w:kern w:val="0"/>
                <w:sz w:val="20"/>
                <w:szCs w:val="18"/>
              </w:rPr>
              <w:t xml:space="preserve"> Learning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A93305">
              <w:rPr>
                <w:kern w:val="0"/>
                <w:sz w:val="20"/>
                <w:szCs w:val="18"/>
              </w:rPr>
              <w:t>Computer Vision – ECCV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A93305">
              <w:rPr>
                <w:kern w:val="0"/>
                <w:sz w:val="20"/>
                <w:szCs w:val="18"/>
              </w:rPr>
              <w:t xml:space="preserve"> 2014</w:t>
            </w:r>
          </w:p>
        </w:tc>
      </w:tr>
      <w:tr w:rsidR="00A6795B" w:rsidRPr="00982079" w14:paraId="634C8DE4" w14:textId="77777777" w:rsidTr="00814129">
        <w:trPr>
          <w:trHeight w:val="819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1D89034E" w14:textId="2C50975C" w:rsidR="001A68D1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14:paraId="464A6FAB" w14:textId="6E0ABA52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2018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12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20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1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31</w:t>
            </w:r>
            <w:r w:rsidRPr="003301FF">
              <w:rPr>
                <w:rFonts w:hint="eastAsia"/>
                <w:kern w:val="0"/>
              </w:rPr>
              <w:t>日，</w:t>
            </w:r>
            <w:r>
              <w:rPr>
                <w:rFonts w:hint="eastAsia"/>
                <w:kern w:val="0"/>
              </w:rPr>
              <w:t>完成相关参考资料的收集，及</w:t>
            </w:r>
            <w:r w:rsidRPr="003301FF">
              <w:rPr>
                <w:rFonts w:hint="eastAsia"/>
                <w:kern w:val="0"/>
              </w:rPr>
              <w:t>翻译</w:t>
            </w:r>
            <w:r w:rsidR="00814129">
              <w:rPr>
                <w:rFonts w:hint="eastAsia"/>
                <w:kern w:val="0"/>
              </w:rPr>
              <w:t xml:space="preserve">  </w:t>
            </w:r>
            <w:r w:rsidRPr="003301FF">
              <w:rPr>
                <w:rFonts w:hint="eastAsia"/>
                <w:kern w:val="0"/>
              </w:rPr>
              <w:t>阅读工作。</w:t>
            </w:r>
          </w:p>
          <w:p w14:paraId="30AABD60" w14:textId="77777777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2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4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15</w:t>
            </w:r>
            <w:r w:rsidRPr="003301FF">
              <w:rPr>
                <w:rFonts w:hint="eastAsia"/>
                <w:kern w:val="0"/>
              </w:rPr>
              <w:t>日，</w:t>
            </w:r>
            <w:r>
              <w:rPr>
                <w:rFonts w:hint="eastAsia"/>
                <w:kern w:val="0"/>
              </w:rPr>
              <w:t>完成人类姿态估计算法分析</w:t>
            </w:r>
            <w:r w:rsidRPr="003301FF">
              <w:rPr>
                <w:rFonts w:hint="eastAsia"/>
                <w:kern w:val="0"/>
              </w:rPr>
              <w:t>初步编程实现。</w:t>
            </w:r>
          </w:p>
          <w:p w14:paraId="212FE5F1" w14:textId="0264423C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4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16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15</w:t>
            </w:r>
            <w:r w:rsidRPr="003301FF">
              <w:rPr>
                <w:rFonts w:hint="eastAsia"/>
                <w:kern w:val="0"/>
              </w:rPr>
              <w:t>日，完成变装</w:t>
            </w:r>
            <w:r w:rsidRPr="003301FF">
              <w:rPr>
                <w:rFonts w:hint="eastAsia"/>
                <w:kern w:val="0"/>
              </w:rPr>
              <w:t>App</w:t>
            </w:r>
            <w:r w:rsidRPr="003301FF">
              <w:rPr>
                <w:rFonts w:hint="eastAsia"/>
                <w:kern w:val="0"/>
              </w:rPr>
              <w:t>程序设计，得出结论，完成论文。</w:t>
            </w:r>
          </w:p>
          <w:p w14:paraId="544E84E1" w14:textId="4FA86E84" w:rsidR="00A6795B" w:rsidRPr="00942194" w:rsidRDefault="008E070A" w:rsidP="00173C73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16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31</w:t>
            </w:r>
            <w:r w:rsidRPr="003301FF">
              <w:rPr>
                <w:rFonts w:hint="eastAsia"/>
                <w:kern w:val="0"/>
              </w:rPr>
              <w:t>日，在导师的指导下，修改并最终完成毕业论文。</w:t>
            </w:r>
          </w:p>
        </w:tc>
      </w:tr>
      <w:tr w:rsidR="00A6795B" w:rsidRPr="00982079" w14:paraId="403B51A3" w14:textId="77777777" w:rsidTr="0047080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EC6216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7B9BF1" w14:textId="77777777"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1A3E00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7C94A7C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3EB7A4D8" w14:textId="77777777" w:rsidR="009C58B9" w:rsidRDefault="00D740CC" w:rsidP="00E2624A"/>
    <w:sectPr w:rsidR="009C58B9" w:rsidSect="0021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4C56" w14:textId="77777777" w:rsidR="00D740CC" w:rsidRDefault="00D740CC" w:rsidP="004F0B62">
      <w:r>
        <w:separator/>
      </w:r>
    </w:p>
  </w:endnote>
  <w:endnote w:type="continuationSeparator" w:id="0">
    <w:p w14:paraId="4976A22C" w14:textId="77777777" w:rsidR="00D740CC" w:rsidRDefault="00D740CC" w:rsidP="004F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E84BE" w14:textId="77777777" w:rsidR="00D740CC" w:rsidRDefault="00D740CC" w:rsidP="004F0B62">
      <w:r>
        <w:separator/>
      </w:r>
    </w:p>
  </w:footnote>
  <w:footnote w:type="continuationSeparator" w:id="0">
    <w:p w14:paraId="419602B0" w14:textId="77777777" w:rsidR="00D740CC" w:rsidRDefault="00D740CC" w:rsidP="004F0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E2A0F"/>
    <w:multiLevelType w:val="hybridMultilevel"/>
    <w:tmpl w:val="9022EC14"/>
    <w:lvl w:ilvl="0" w:tplc="A918954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">
    <w:nsid w:val="5B3E3533"/>
    <w:multiLevelType w:val="hybridMultilevel"/>
    <w:tmpl w:val="07F46FB2"/>
    <w:lvl w:ilvl="0" w:tplc="A9189546">
      <w:start w:val="1"/>
      <w:numFmt w:val="decimal"/>
      <w:lvlText w:val="（%1）"/>
      <w:lvlJc w:val="left"/>
      <w:pPr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B"/>
    <w:rsid w:val="00173C73"/>
    <w:rsid w:val="001A68D1"/>
    <w:rsid w:val="001F2C8F"/>
    <w:rsid w:val="002172C7"/>
    <w:rsid w:val="00280528"/>
    <w:rsid w:val="004209A5"/>
    <w:rsid w:val="00483183"/>
    <w:rsid w:val="004E519A"/>
    <w:rsid w:val="004F0B62"/>
    <w:rsid w:val="0057010C"/>
    <w:rsid w:val="005A396D"/>
    <w:rsid w:val="008026A5"/>
    <w:rsid w:val="00806FF7"/>
    <w:rsid w:val="00814129"/>
    <w:rsid w:val="008975AB"/>
    <w:rsid w:val="008E070A"/>
    <w:rsid w:val="00942194"/>
    <w:rsid w:val="00966132"/>
    <w:rsid w:val="00A3489E"/>
    <w:rsid w:val="00A37959"/>
    <w:rsid w:val="00A6795B"/>
    <w:rsid w:val="00B104DD"/>
    <w:rsid w:val="00B35488"/>
    <w:rsid w:val="00C13D24"/>
    <w:rsid w:val="00C22D7C"/>
    <w:rsid w:val="00C915B2"/>
    <w:rsid w:val="00CB173B"/>
    <w:rsid w:val="00D028AB"/>
    <w:rsid w:val="00D740CC"/>
    <w:rsid w:val="00D84F89"/>
    <w:rsid w:val="00E2624A"/>
    <w:rsid w:val="00E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4DCF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B6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0B6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E0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Iris Wang</cp:lastModifiedBy>
  <cp:revision>16</cp:revision>
  <dcterms:created xsi:type="dcterms:W3CDTF">2018-12-29T02:57:00Z</dcterms:created>
  <dcterms:modified xsi:type="dcterms:W3CDTF">2019-01-11T08:57:00Z</dcterms:modified>
</cp:coreProperties>
</file>